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Duración del EXAMEN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32"/>
          <w:szCs w:val="32"/>
          <w:rtl w:val="0"/>
        </w:rPr>
        <w:t xml:space="preserve">2 Hs. Finaliza a las 14 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GUARDE TODO LO QUE NO CORRESPONDA AL EXAMEN: CUADERNOS, AUDIFONOS, CELULARES, etc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Entregue el ejercicio por Teams y grabe el ejercicio con su apellido,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no generar confusión, NO se responderán consultas.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 se considerarán líneas comentadas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NO ESTÁ PERMITIDO EL USO DE FUNCIONES, COMANDOS O METODOS NO VISTOS DURANTE LA CURSADA, APRENDIDOS DE MANERA PARTICULAR O VISTOS EN MATERIAS CORRELATIVAS,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4"/>
          <w:szCs w:val="24"/>
          <w:rtl w:val="0"/>
        </w:rPr>
        <w:t xml:space="preserve">COMO POR EJEMPLO SUM(), SORT(), WHILE TRUE, MAX(), MIN(),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DE USARSE, EL EXAMEN QUEDARA AUTOMATICAMENTE APLAZADO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Objetivo: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El objetivo del ejercicio es el de crear un número, de n dígitos, como por ejemplo, un número de documento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La cantidad de dígitos del nro será aleatoria, como así también los dígitos que lo compongan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O sea, se puede crear un número con 9 dígitos, 321457689; o un nro de 20 dígitos, 75236412589563214785</w:t>
      </w:r>
    </w:p>
    <w:p w:rsidR="00000000" w:rsidDel="00000000" w:rsidP="00000000" w:rsidRDefault="00000000" w:rsidRPr="00000000" w14:paraId="0000000E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Ejercicio: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Generar, de manera aleatoria, la cantidad de dígitos que tendrá el nro, la cual deberá ser un valor comprendido entre 10 y 30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Luego, generar los dígitos del nro, cuyo valor será entre 0 y 9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número puede quedar de la siguiente manera: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Ejemplo: 7851246952, si es un nro de 10 dígitos; 8756412356985, si es de 13 dígitos, y si es de 23 dígitos, 74125369874563259874521, o cualquier otra combinación posible</w:t>
      </w:r>
    </w:p>
    <w:sdt>
      <w:sdtPr>
        <w:id w:val="-329272936"/>
        <w:tag w:val="goog_rdk_1"/>
      </w:sdtPr>
      <w:sdtContent>
        <w:p w:rsidR="00000000" w:rsidDel="00000000" w:rsidP="00000000" w:rsidRDefault="00000000" w:rsidRPr="00000000" w14:paraId="00000013">
          <w:pPr>
            <w:jc w:val="both"/>
            <w:rPr>
              <w:ins w:author="bautista miano" w:id="0" w:date="2025-09-05T13:50:28Z"/>
            </w:rPr>
          </w:pPr>
          <w:r w:rsidDel="00000000" w:rsidR="00000000" w:rsidRPr="00000000">
            <w:rPr>
              <w:rtl w:val="0"/>
            </w:rPr>
            <w:t xml:space="preserve">Una vez creado el número, deberá crear una lista, con los dígitos del nro.</w:t>
          </w:r>
          <w:sdt>
            <w:sdtPr>
              <w:id w:val="1220782467"/>
              <w:tag w:val="goog_rdk_0"/>
            </w:sdtPr>
            <w:sdtContent>
              <w:ins w:author="bautista miano" w:id="0" w:date="2025-09-05T13:50:28Z"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 Ej: si el nro es 7845963519, la lista debe quedar [9, 1, 5, 3, 6, 9, 5, 4, 8, 7]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Para informar y realizar lo siguiente: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la cantidad de dígitos y el nro creado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Cual es el promedio de los dígitos. Realizarlo con una función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Informar las veces que se repite cada número.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Ordenar los dígitos de menor a mayor, mostrar el resultado obtenido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un dígito por teclado, e informar si se encuentra entre los dígitos del número. Si no se encuentra, solicitar el ingreso de un nuevo dígito. Usar búsqueda binaria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426" w:top="1417" w:left="1418" w:right="1558" w:header="14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 Black" w:cs="Arial Black" w:eastAsia="Arial Black" w:hAnsi="Arial Black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 Black" w:cs="Arial Black" w:eastAsia="Arial Black" w:hAnsi="Arial Black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Universidad Argentina de la Empresa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-956309</wp:posOffset>
          </wp:positionH>
          <wp:positionV relativeFrom="paragraph">
            <wp:posOffset>-184784</wp:posOffset>
          </wp:positionV>
          <wp:extent cx="1257300" cy="1257300"/>
          <wp:effectExtent b="0" l="0" r="0" t="0"/>
          <wp:wrapSquare wrapText="bothSides" distB="0" distT="0" distL="114300" distR="114300"/>
          <wp:docPr descr="C:\Users\afreijo\Documents\uad.jpg" id="3" name="image1.jpg"/>
          <a:graphic>
            <a:graphicData uri="http://schemas.openxmlformats.org/drawingml/2006/picture">
              <pic:pic>
                <pic:nvPicPr>
                  <pic:cNvPr descr="C:\Users\afreijo\Documents\uad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7300" cy="12573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Departamento de Tecnología Informática Inicial</w:t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Fundamentos de Informática - Introducción a la Algoritmia</w:t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single"/>
        <w:shd w:fill="auto" w:val="clear"/>
        <w:vertAlign w:val="baseline"/>
        <w:rtl w:val="0"/>
      </w:rPr>
      <w:t xml:space="preserve">Julio 2024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Docente a cargo: Felipe A. D’Aquino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D84758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D84758"/>
  </w:style>
  <w:style w:type="paragraph" w:styleId="Piedepgina">
    <w:name w:val="footer"/>
    <w:basedOn w:val="Normal"/>
    <w:link w:val="PiedepginaCar"/>
    <w:uiPriority w:val="99"/>
    <w:unhideWhenUsed w:val="1"/>
    <w:rsid w:val="00D84758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84758"/>
  </w:style>
  <w:style w:type="paragraph" w:styleId="Prrafodelista">
    <w:name w:val="List Paragraph"/>
    <w:basedOn w:val="Normal"/>
    <w:uiPriority w:val="34"/>
    <w:qFormat w:val="1"/>
    <w:rsid w:val="003E208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5waBpK+AakLFL/CU3Hnz0J+aQ==">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2024-06-30T13:41:00Z</dcterms:created>
  <dc:creator>p503</dc:creator>
</cp:coreProperties>
</file>